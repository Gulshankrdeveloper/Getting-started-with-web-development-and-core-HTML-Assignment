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BE" w:rsidRPr="006351BE" w:rsidRDefault="006351BE" w:rsidP="006351B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351BE">
        <w:rPr>
          <w:b/>
          <w:sz w:val="32"/>
          <w:szCs w:val="32"/>
        </w:rPr>
        <w:t xml:space="preserve">below Build a simple webpage that displays text as shown in the image. 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&lt;!-- 1.Build a simple webpage that displays text as shown in the below image. --&gt;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This text will be bolded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This text will be italic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This text will be underline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"background-color: yellow;"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This text will be highlighted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This is normal text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This will be super scripted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This is normal again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This is normal text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sub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This text will be subscripted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sub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This text will be deleted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Default="006351BE" w:rsidP="006351BE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6351BE">
        <w:rPr>
          <w:sz w:val="32"/>
          <w:szCs w:val="32"/>
        </w:rPr>
        <w:sym w:font="Wingdings" w:char="F0E0"/>
      </w:r>
    </w:p>
    <w:p w:rsidR="006351BE" w:rsidRDefault="006351BE" w:rsidP="006351BE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This text will be bolded</w:t>
      </w:r>
    </w:p>
    <w:p w:rsidR="006351BE" w:rsidRDefault="006351BE" w:rsidP="006351BE">
      <w:pPr>
        <w:pStyle w:val="NormalWeb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This text will be italic</w:t>
      </w:r>
    </w:p>
    <w:p w:rsidR="006351BE" w:rsidRDefault="006351BE" w:rsidP="006351B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single"/>
        </w:rPr>
        <w:t>This text will be underline</w:t>
      </w:r>
    </w:p>
    <w:p w:rsidR="006351BE" w:rsidRDefault="006351BE" w:rsidP="006351BE">
      <w:pPr>
        <w:pStyle w:val="NormalWeb"/>
        <w:shd w:val="clear" w:color="auto" w:fill="FFFF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text will be highlighted</w:t>
      </w:r>
    </w:p>
    <w:p w:rsidR="006351BE" w:rsidRDefault="006351BE" w:rsidP="006351B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normal text </w:t>
      </w:r>
      <w:r>
        <w:rPr>
          <w:color w:val="000000"/>
          <w:sz w:val="27"/>
          <w:szCs w:val="27"/>
          <w:vertAlign w:val="superscript"/>
        </w:rPr>
        <w:t>This will be super scripted</w:t>
      </w:r>
      <w:r>
        <w:rPr>
          <w:color w:val="000000"/>
          <w:sz w:val="27"/>
          <w:szCs w:val="27"/>
        </w:rPr>
        <w:t> This is normal again</w:t>
      </w:r>
    </w:p>
    <w:p w:rsidR="006351BE" w:rsidRDefault="006351BE" w:rsidP="006351B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normal text </w:t>
      </w:r>
      <w:r>
        <w:rPr>
          <w:color w:val="000000"/>
          <w:sz w:val="27"/>
          <w:szCs w:val="27"/>
          <w:vertAlign w:val="subscript"/>
        </w:rPr>
        <w:t>This text will be subscripted</w:t>
      </w:r>
    </w:p>
    <w:p w:rsidR="006351BE" w:rsidRDefault="006351BE" w:rsidP="006351BE">
      <w:pPr>
        <w:pStyle w:val="NormalWeb"/>
        <w:rPr>
          <w:color w:val="000000"/>
          <w:sz w:val="27"/>
          <w:szCs w:val="27"/>
        </w:rPr>
      </w:pPr>
      <w:del w:id="0" w:author="Unknown">
        <w:r>
          <w:rPr>
            <w:color w:val="000000"/>
            <w:sz w:val="27"/>
            <w:szCs w:val="27"/>
          </w:rPr>
          <w:delText>This text will be deleted</w:delText>
        </w:r>
      </w:del>
    </w:p>
    <w:p w:rsidR="006351BE" w:rsidRDefault="006351BE" w:rsidP="006351BE">
      <w:pPr>
        <w:rPr>
          <w:sz w:val="32"/>
          <w:szCs w:val="32"/>
        </w:rPr>
      </w:pPr>
    </w:p>
    <w:p w:rsidR="006351BE" w:rsidRPr="006351BE" w:rsidRDefault="006351BE" w:rsidP="006351BE">
      <w:pPr>
        <w:rPr>
          <w:b/>
          <w:sz w:val="32"/>
          <w:szCs w:val="32"/>
        </w:rPr>
      </w:pPr>
      <w:r w:rsidRPr="006351BE">
        <w:rPr>
          <w:b/>
          <w:sz w:val="32"/>
          <w:szCs w:val="32"/>
        </w:rPr>
        <w:t>2.Build a simple webpage that displays the table as shown below.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lastRenderedPageBreak/>
        <w:t>&lt;!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border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 No.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align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"center"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align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"center"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Course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align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"center"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Emial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Aarav Sharma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FSWD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aarav.sharma@gamil.com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Diya Patel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FSDS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diya.patel@gmail.com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3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Aryan Singh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DSA with JAVA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arya.singh@gmail.com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4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Avni Gupta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FSWD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avni.gupta@gmail.com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5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Rohan Mehta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FSDS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rohan.mehta@gmail.com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6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Prisha Verma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DSA with JAVA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prisha.verma@gmail.com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7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Arnav Choudhary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FSWD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arnav.choudhary@gmail.com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8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Ishan Patel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FSDS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ishan.patel@gmail.com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9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Siya Singh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DSA with JAVA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siya.singh@gmail.com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6351BE">
        <w:rPr>
          <w:sz w:val="32"/>
          <w:szCs w:val="32"/>
        </w:rPr>
        <w:sym w:font="Wingdings" w:char="F0E0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"/>
        <w:gridCol w:w="2033"/>
        <w:gridCol w:w="1936"/>
        <w:gridCol w:w="3308"/>
      </w:tblGrid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SI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Emial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Aarav Sharma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FSWD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aarav.sharma@gamil.com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Diya Patel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FSDS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diya.patel@gmail.com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Aryan Singh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DSA with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arya.singh@gmail.com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Avni Gupta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FSWD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avni.gupta@gmail.com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Rohan Mehta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FSDS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rohan.mehta@gmail.com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Prisha Verma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DSA with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prisha.verma@gmail.com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Arnav Choudhary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FSWD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arnav.choudhary@gmail.com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Ishan Patel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FSDS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ishan.patel@gmail.com</w:t>
            </w:r>
          </w:p>
        </w:tc>
      </w:tr>
      <w:tr w:rsidR="006351BE" w:rsidRPr="006351BE" w:rsidTr="006351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Siya Singh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DSA with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51BE" w:rsidRPr="006351BE" w:rsidRDefault="006351BE" w:rsidP="0063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6351B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siya.singh@gmail.com</w:t>
            </w:r>
          </w:p>
        </w:tc>
      </w:tr>
    </w:tbl>
    <w:p w:rsidR="006351BE" w:rsidRDefault="006351BE" w:rsidP="006351BE">
      <w:pPr>
        <w:rPr>
          <w:sz w:val="32"/>
          <w:szCs w:val="32"/>
        </w:rPr>
      </w:pPr>
    </w:p>
    <w:p w:rsidR="006351BE" w:rsidRDefault="006351BE" w:rsidP="006351BE">
      <w:pPr>
        <w:rPr>
          <w:b/>
          <w:sz w:val="32"/>
          <w:szCs w:val="32"/>
        </w:rPr>
      </w:pPr>
      <w:r w:rsidRPr="006351BE">
        <w:rPr>
          <w:b/>
          <w:sz w:val="32"/>
          <w:szCs w:val="32"/>
        </w:rPr>
        <w:t>3.Build a simple webpage that displays the table shown below.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lastRenderedPageBreak/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border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Product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colspan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Flavours &amp; Quantity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colspan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Dairy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rowspan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Ice Creams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Vanilla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500g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Chocolate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250g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Butter Scotch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1kg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colspan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Beverages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351B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rowspan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351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"3"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Soda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Cola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0.5L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Orange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Lime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Pr="006351BE" w:rsidRDefault="006351BE" w:rsidP="006351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6351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6351BE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6351BE" w:rsidRDefault="006351BE" w:rsidP="006351BE">
      <w:pPr>
        <w:rPr>
          <w:b/>
          <w:sz w:val="32"/>
          <w:szCs w:val="32"/>
        </w:rPr>
      </w:pPr>
    </w:p>
    <w:p w:rsidR="00B82342" w:rsidRPr="006351BE" w:rsidRDefault="00B82342" w:rsidP="00635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Pr="00B82342">
        <w:rPr>
          <w:b/>
          <w:sz w:val="32"/>
          <w:szCs w:val="32"/>
        </w:rPr>
        <w:sym w:font="Wingdings" w:char="F0E0"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7"/>
        <w:gridCol w:w="1659"/>
        <w:gridCol w:w="681"/>
      </w:tblGrid>
      <w:tr w:rsidR="00B82342" w:rsidRPr="00B82342" w:rsidTr="00B8234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Product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Flavours &amp; Quantity</w:t>
            </w:r>
          </w:p>
        </w:tc>
      </w:tr>
      <w:tr w:rsidR="00B82342" w:rsidRPr="00B82342" w:rsidTr="00B82342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Dairy</w:t>
            </w:r>
          </w:p>
        </w:tc>
      </w:tr>
      <w:tr w:rsidR="00B82342" w:rsidRPr="00B82342" w:rsidTr="00B82342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Ice Creams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Vanilla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500g</w:t>
            </w:r>
          </w:p>
        </w:tc>
      </w:tr>
      <w:tr w:rsidR="00B82342" w:rsidRPr="00B82342" w:rsidTr="00B823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250g</w:t>
            </w:r>
          </w:p>
        </w:tc>
      </w:tr>
      <w:tr w:rsidR="00B82342" w:rsidRPr="00B82342" w:rsidTr="00B823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Butter Scotch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1kg</w:t>
            </w:r>
          </w:p>
        </w:tc>
      </w:tr>
      <w:tr w:rsidR="00B82342" w:rsidRPr="00B82342" w:rsidTr="00B82342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Beverages</w:t>
            </w:r>
          </w:p>
        </w:tc>
      </w:tr>
      <w:tr w:rsidR="00B82342" w:rsidRPr="00B82342" w:rsidTr="00B82342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Cola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0.5L</w:t>
            </w:r>
          </w:p>
        </w:tc>
      </w:tr>
      <w:tr w:rsidR="00B82342" w:rsidRPr="00B82342" w:rsidTr="00B823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1L</w:t>
            </w:r>
          </w:p>
        </w:tc>
      </w:tr>
      <w:tr w:rsidR="00B82342" w:rsidRPr="00B82342" w:rsidTr="00B82342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Lime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2342" w:rsidRPr="00B82342" w:rsidRDefault="00B82342" w:rsidP="00B823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8234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2L</w:t>
            </w:r>
          </w:p>
        </w:tc>
      </w:tr>
    </w:tbl>
    <w:p w:rsidR="00B82342" w:rsidRDefault="00B82342" w:rsidP="006351BE">
      <w:pPr>
        <w:rPr>
          <w:b/>
          <w:sz w:val="32"/>
          <w:szCs w:val="32"/>
        </w:rPr>
      </w:pPr>
    </w:p>
    <w:p w:rsidR="00B82342" w:rsidRDefault="00B82342" w:rsidP="00B82342">
      <w:pPr>
        <w:rPr>
          <w:sz w:val="32"/>
          <w:szCs w:val="32"/>
        </w:rPr>
      </w:pPr>
    </w:p>
    <w:p w:rsidR="00B82342" w:rsidRPr="00EB6D15" w:rsidRDefault="00B82342" w:rsidP="00B82342">
      <w:pPr>
        <w:rPr>
          <w:b/>
          <w:sz w:val="32"/>
          <w:szCs w:val="32"/>
        </w:rPr>
      </w:pPr>
      <w:r w:rsidRPr="00EB6D15">
        <w:rPr>
          <w:b/>
          <w:sz w:val="32"/>
          <w:szCs w:val="32"/>
        </w:rPr>
        <w:t>5.</w:t>
      </w:r>
      <w:r w:rsidR="00EB6D15">
        <w:rPr>
          <w:b/>
          <w:sz w:val="32"/>
          <w:szCs w:val="32"/>
        </w:rPr>
        <w:t xml:space="preserve"> </w:t>
      </w:r>
      <w:r w:rsidRPr="00EB6D15">
        <w:rPr>
          <w:b/>
          <w:sz w:val="32"/>
          <w:szCs w:val="32"/>
        </w:rPr>
        <w:t>Build a simple webpage that helps users navigate different web development-related websites.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Navigate Me: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Take me to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PW Skills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to buy a course.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Take me to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MDN docs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to know more about Web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Development.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Take me to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PW Skills Lab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to practice live coding.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  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Default="00B82342" w:rsidP="00B82342">
      <w:pPr>
        <w:rPr>
          <w:sz w:val="32"/>
          <w:szCs w:val="32"/>
        </w:rPr>
      </w:pPr>
    </w:p>
    <w:p w:rsidR="00B82342" w:rsidRDefault="00B82342" w:rsidP="00B8234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B82342">
        <w:rPr>
          <w:sz w:val="32"/>
          <w:szCs w:val="32"/>
        </w:rPr>
        <w:sym w:font="Wingdings" w:char="F0E0"/>
      </w:r>
    </w:p>
    <w:p w:rsidR="00B82342" w:rsidRPr="00B82342" w:rsidRDefault="00B82342" w:rsidP="00B82342">
      <w:pPr>
        <w:pStyle w:val="Heading2"/>
        <w:rPr>
          <w:color w:val="000000"/>
        </w:rPr>
      </w:pPr>
      <w:r w:rsidRPr="00B82342">
        <w:rPr>
          <w:color w:val="000000"/>
        </w:rPr>
        <w:lastRenderedPageBreak/>
        <w:t>Navigate Me:</w:t>
      </w:r>
    </w:p>
    <w:p w:rsidR="00B82342" w:rsidRPr="00B82342" w:rsidRDefault="00B82342" w:rsidP="00B8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8234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Take me to </w:t>
      </w:r>
      <w:hyperlink w:history="1">
        <w:r w:rsidRPr="00B82342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IN"/>
          </w:rPr>
          <w:t>PW Skills</w:t>
        </w:r>
      </w:hyperlink>
      <w:r w:rsidRPr="00B8234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buy a course.</w:t>
      </w:r>
    </w:p>
    <w:p w:rsidR="00B82342" w:rsidRPr="00B82342" w:rsidRDefault="00B82342" w:rsidP="00B8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8234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Take me to </w:t>
      </w:r>
      <w:hyperlink w:history="1">
        <w:r w:rsidRPr="00B82342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IN"/>
          </w:rPr>
          <w:t>MDN docs</w:t>
        </w:r>
      </w:hyperlink>
      <w:r w:rsidRPr="00B8234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know more about Web Development.</w:t>
      </w:r>
    </w:p>
    <w:p w:rsidR="00B82342" w:rsidRPr="00B82342" w:rsidRDefault="00B82342" w:rsidP="00B8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8234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Take me to </w:t>
      </w:r>
      <w:hyperlink w:history="1">
        <w:r w:rsidRPr="00B82342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IN"/>
          </w:rPr>
          <w:t>PW Skills Lab</w:t>
        </w:r>
      </w:hyperlink>
      <w:r w:rsidRPr="00B8234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to practice live coding.</w:t>
      </w:r>
    </w:p>
    <w:p w:rsidR="00B82342" w:rsidRDefault="00B82342" w:rsidP="00B82342">
      <w:pPr>
        <w:rPr>
          <w:sz w:val="32"/>
          <w:szCs w:val="32"/>
        </w:rPr>
      </w:pPr>
    </w:p>
    <w:p w:rsidR="00B82342" w:rsidRPr="00EB6D15" w:rsidRDefault="00B82342" w:rsidP="00B82342">
      <w:pPr>
        <w:rPr>
          <w:b/>
          <w:sz w:val="32"/>
          <w:szCs w:val="32"/>
        </w:rPr>
      </w:pPr>
      <w:r w:rsidRPr="00EB6D15">
        <w:rPr>
          <w:b/>
          <w:sz w:val="32"/>
          <w:szCs w:val="32"/>
        </w:rPr>
        <w:t>6.</w:t>
      </w:r>
      <w:r w:rsidR="00EB6D15">
        <w:rPr>
          <w:b/>
          <w:sz w:val="32"/>
          <w:szCs w:val="32"/>
        </w:rPr>
        <w:t xml:space="preserve"> </w:t>
      </w:r>
      <w:r w:rsidRPr="00EB6D15">
        <w:rPr>
          <w:b/>
          <w:sz w:val="32"/>
          <w:szCs w:val="32"/>
        </w:rPr>
        <w:t>Create an ordered list of HTML tags. Each list item must include the tag name .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8234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8234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Heading tag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Paragraph tag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Div tag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Formatting tag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Pr="00B82342" w:rsidRDefault="00B82342" w:rsidP="00B823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8234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8234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r w:rsidRPr="00B82342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B82342" w:rsidRDefault="00B82342" w:rsidP="00B82342">
      <w:pPr>
        <w:rPr>
          <w:sz w:val="32"/>
          <w:szCs w:val="32"/>
        </w:rPr>
      </w:pPr>
    </w:p>
    <w:p w:rsidR="00453B54" w:rsidRDefault="00453B54" w:rsidP="00B82342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453B54">
        <w:rPr>
          <w:sz w:val="32"/>
          <w:szCs w:val="32"/>
        </w:rPr>
        <w:sym w:font="Wingdings" w:char="F0E0"/>
      </w:r>
    </w:p>
    <w:p w:rsidR="00453B54" w:rsidRPr="00453B54" w:rsidRDefault="00453B54" w:rsidP="00453B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Heading tag</w:t>
      </w:r>
    </w:p>
    <w:p w:rsidR="00453B54" w:rsidRPr="00453B54" w:rsidRDefault="00453B54" w:rsidP="00453B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Paragraph tag</w:t>
      </w:r>
    </w:p>
    <w:p w:rsidR="00453B54" w:rsidRPr="00453B54" w:rsidRDefault="00453B54" w:rsidP="00453B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Div tag</w:t>
      </w:r>
    </w:p>
    <w:p w:rsidR="00453B54" w:rsidRPr="00453B54" w:rsidRDefault="00453B54" w:rsidP="00453B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Formatting tag</w:t>
      </w:r>
    </w:p>
    <w:p w:rsidR="00453B54" w:rsidRDefault="00453B54" w:rsidP="00B82342">
      <w:pPr>
        <w:rPr>
          <w:sz w:val="32"/>
          <w:szCs w:val="32"/>
        </w:rPr>
      </w:pPr>
    </w:p>
    <w:p w:rsidR="00453B54" w:rsidRPr="00EB6D15" w:rsidRDefault="00453B54" w:rsidP="00453B54">
      <w:pPr>
        <w:rPr>
          <w:b/>
          <w:sz w:val="32"/>
          <w:szCs w:val="32"/>
        </w:rPr>
      </w:pPr>
      <w:r w:rsidRPr="00EB6D15">
        <w:rPr>
          <w:b/>
          <w:sz w:val="32"/>
          <w:szCs w:val="32"/>
        </w:rPr>
        <w:t>7.</w:t>
      </w:r>
      <w:r w:rsidR="00EB6D15">
        <w:rPr>
          <w:b/>
          <w:sz w:val="32"/>
          <w:szCs w:val="32"/>
        </w:rPr>
        <w:t xml:space="preserve"> </w:t>
      </w:r>
      <w:r w:rsidRPr="00EB6D15">
        <w:rPr>
          <w:b/>
          <w:sz w:val="32"/>
          <w:szCs w:val="32"/>
        </w:rPr>
        <w:t>Create an unordered list of 5 programming quotes ,using the &lt;ul&gt; tag.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lastRenderedPageBreak/>
        <w:t>&lt;!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5 Programming Quotes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Coding like poetry should be short and concise.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First,solve the problem. Then, write the code.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Confusion is part of programming.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Programming is the art of telling another human being what one wants the computer to do.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Talk is cheap. Show me the code.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Default="00453B54" w:rsidP="00453B54">
      <w:pPr>
        <w:rPr>
          <w:sz w:val="32"/>
          <w:szCs w:val="32"/>
        </w:rPr>
      </w:pPr>
    </w:p>
    <w:p w:rsidR="00453B54" w:rsidRDefault="00453B54" w:rsidP="00453B54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453B54">
        <w:rPr>
          <w:sz w:val="32"/>
          <w:szCs w:val="32"/>
        </w:rPr>
        <w:sym w:font="Wingdings" w:char="F0E0"/>
      </w:r>
    </w:p>
    <w:p w:rsidR="00453B54" w:rsidRPr="00453B54" w:rsidRDefault="00453B54" w:rsidP="00453B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53B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5 Programming Quotes</w:t>
      </w:r>
    </w:p>
    <w:p w:rsidR="00453B54" w:rsidRPr="00453B54" w:rsidRDefault="00453B54" w:rsidP="00453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Coding like poetry should be short and concise.</w:t>
      </w:r>
    </w:p>
    <w:p w:rsidR="00453B54" w:rsidRPr="00453B54" w:rsidRDefault="00453B54" w:rsidP="00453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First,solve the problem. Then, write the code.</w:t>
      </w:r>
    </w:p>
    <w:p w:rsidR="00453B54" w:rsidRPr="00453B54" w:rsidRDefault="00453B54" w:rsidP="00453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Confusion is part of programming.</w:t>
      </w:r>
    </w:p>
    <w:p w:rsidR="00453B54" w:rsidRPr="00453B54" w:rsidRDefault="00453B54" w:rsidP="00453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Programming is the art of telling another human being what one wants the computer to do.</w:t>
      </w:r>
    </w:p>
    <w:p w:rsidR="00453B54" w:rsidRPr="00453B54" w:rsidRDefault="00453B54" w:rsidP="00453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53B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Talk is cheap. Show me the code.</w:t>
      </w:r>
    </w:p>
    <w:p w:rsidR="00453B54" w:rsidRDefault="00453B54" w:rsidP="00453B54">
      <w:pPr>
        <w:rPr>
          <w:sz w:val="32"/>
          <w:szCs w:val="32"/>
        </w:rPr>
      </w:pPr>
    </w:p>
    <w:p w:rsidR="00453B54" w:rsidRPr="00EB6D15" w:rsidRDefault="00453B54" w:rsidP="00453B54">
      <w:pPr>
        <w:rPr>
          <w:b/>
          <w:sz w:val="32"/>
          <w:szCs w:val="32"/>
        </w:rPr>
      </w:pPr>
      <w:r w:rsidRPr="00EB6D15">
        <w:rPr>
          <w:b/>
          <w:sz w:val="32"/>
          <w:szCs w:val="32"/>
        </w:rPr>
        <w:t>8.</w:t>
      </w:r>
      <w:r w:rsidR="00EB6D15">
        <w:rPr>
          <w:b/>
          <w:sz w:val="32"/>
          <w:szCs w:val="32"/>
        </w:rPr>
        <w:t xml:space="preserve"> </w:t>
      </w:r>
      <w:r w:rsidRPr="00EB6D15">
        <w:rPr>
          <w:b/>
          <w:sz w:val="32"/>
          <w:szCs w:val="32"/>
        </w:rPr>
        <w:t>Create a description list of full stack web development tech stack , using the &lt;dl&gt; tag. Each term should be a tech stack name and each description should be a brief explanation of that tech stack is used for.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53B5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3B5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Full stack web development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dt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Frontend: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dt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HTML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CSS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JAVASCRIPT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453B54" w:rsidRDefault="00FA1D40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dt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backend: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dt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mongoDB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Node jS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dd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453B5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453B54" w:rsidRPr="00453B54" w:rsidRDefault="00453B54" w:rsidP="00453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453B5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453B5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Default="00FA1D40" w:rsidP="00453B54">
      <w:pPr>
        <w:rPr>
          <w:sz w:val="32"/>
          <w:szCs w:val="32"/>
        </w:rPr>
      </w:pPr>
    </w:p>
    <w:p w:rsidR="00453B54" w:rsidRDefault="00FA1D40" w:rsidP="00FA1D40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FA1D40">
        <w:rPr>
          <w:sz w:val="32"/>
          <w:szCs w:val="32"/>
        </w:rPr>
        <w:sym w:font="Wingdings" w:char="F0E0"/>
      </w:r>
    </w:p>
    <w:p w:rsidR="00FA1D40" w:rsidRDefault="00FA1D40" w:rsidP="00FA1D40">
      <w:pPr>
        <w:pStyle w:val="Heading1"/>
        <w:rPr>
          <w:color w:val="000000"/>
        </w:rPr>
      </w:pPr>
      <w:r>
        <w:rPr>
          <w:color w:val="000000"/>
        </w:rPr>
        <w:t>Full stack web development</w:t>
      </w:r>
    </w:p>
    <w:p w:rsidR="00FA1D40" w:rsidRDefault="00FA1D40" w:rsidP="00FA1D4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Frontend:</w:t>
      </w:r>
    </w:p>
    <w:p w:rsidR="00FA1D40" w:rsidRDefault="00FA1D40" w:rsidP="00FA1D40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</w:t>
      </w:r>
    </w:p>
    <w:p w:rsidR="00FA1D40" w:rsidRDefault="00FA1D40" w:rsidP="00FA1D40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CSS</w:t>
      </w:r>
    </w:p>
    <w:p w:rsidR="00FA1D40" w:rsidRDefault="00FA1D40" w:rsidP="00FA1D40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JAVASCRIPT</w:t>
      </w:r>
    </w:p>
    <w:p w:rsidR="00FA1D40" w:rsidRDefault="00FA1D40" w:rsidP="00FA1D4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backend:</w:t>
      </w:r>
    </w:p>
    <w:p w:rsidR="00FA1D40" w:rsidRDefault="00FA1D40" w:rsidP="00FA1D40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mongoDB</w:t>
      </w:r>
    </w:p>
    <w:p w:rsidR="00FA1D40" w:rsidRDefault="00FA1D40" w:rsidP="00FA1D40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Node jS</w:t>
      </w:r>
    </w:p>
    <w:p w:rsidR="00FA1D40" w:rsidRDefault="00FA1D40" w:rsidP="00FA1D40">
      <w:pPr>
        <w:rPr>
          <w:sz w:val="32"/>
          <w:szCs w:val="32"/>
        </w:rPr>
      </w:pPr>
    </w:p>
    <w:p w:rsidR="00FA1D40" w:rsidRPr="00EB6D15" w:rsidRDefault="00FA1D40" w:rsidP="00FA1D40">
      <w:pPr>
        <w:rPr>
          <w:b/>
          <w:sz w:val="32"/>
          <w:szCs w:val="32"/>
        </w:rPr>
      </w:pPr>
      <w:r w:rsidRPr="00EB6D15">
        <w:rPr>
          <w:b/>
          <w:sz w:val="32"/>
          <w:szCs w:val="32"/>
        </w:rPr>
        <w:t>9.</w:t>
      </w:r>
      <w:r w:rsidR="00EB6D15">
        <w:rPr>
          <w:b/>
          <w:sz w:val="32"/>
          <w:szCs w:val="32"/>
        </w:rPr>
        <w:t xml:space="preserve"> </w:t>
      </w:r>
      <w:r w:rsidRPr="00EB6D15">
        <w:rPr>
          <w:b/>
          <w:sz w:val="32"/>
          <w:szCs w:val="32"/>
        </w:rPr>
        <w:t>Create an ordered list of the most common text formatting tags in HTML. Within each list item , use an unordered list to list the specific use cases and best practices for that tag.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A1D4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A1D4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A1D4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lastRenderedPageBreak/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A1D4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A1D4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A1D4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A1D4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A1D4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A1D4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A1D4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A1D4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FA1D4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A1D4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Bold tag: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Hello techies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just for fun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Italic tag: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Hello pw techies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Learning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Underline tag: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Hello pw skills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Learning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Strikethrough tag: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Hello world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Environment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Subscript tag: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Sea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sub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water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sub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Superscript tag: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343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2+3+4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Pr="00FA1D40" w:rsidRDefault="00FA1D40" w:rsidP="00FA1D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FA1D40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FA1D40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FA1D40" w:rsidRDefault="00FA1D40" w:rsidP="00FA1D40">
      <w:pPr>
        <w:rPr>
          <w:sz w:val="32"/>
          <w:szCs w:val="32"/>
        </w:rPr>
      </w:pPr>
    </w:p>
    <w:p w:rsidR="00FA1D40" w:rsidRDefault="00FA1D40" w:rsidP="00FA1D40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FA1D40">
        <w:rPr>
          <w:sz w:val="32"/>
          <w:szCs w:val="32"/>
        </w:rPr>
        <w:sym w:font="Wingdings" w:char="F0E0"/>
      </w:r>
    </w:p>
    <w:p w:rsidR="00FA1D40" w:rsidRPr="00FA1D40" w:rsidRDefault="00FA1D40" w:rsidP="00FA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Bold tag: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Hello techies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just for fun</w:t>
      </w:r>
    </w:p>
    <w:p w:rsidR="00FA1D40" w:rsidRPr="00FA1D40" w:rsidRDefault="00FA1D40" w:rsidP="00FA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Italic tag: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lastRenderedPageBreak/>
        <w:t>Hello pw techies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Learning</w:t>
      </w:r>
    </w:p>
    <w:p w:rsidR="00FA1D40" w:rsidRPr="00FA1D40" w:rsidRDefault="00FA1D40" w:rsidP="00FA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Underline tag: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Hello pw skills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Learning</w:t>
      </w:r>
    </w:p>
    <w:p w:rsidR="00FA1D40" w:rsidRPr="00FA1D40" w:rsidRDefault="00FA1D40" w:rsidP="00FA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Strikethrough tag: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  <w:t>Hello world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strike/>
          <w:color w:val="000000"/>
          <w:sz w:val="27"/>
          <w:szCs w:val="27"/>
          <w:lang w:eastAsia="en-IN"/>
        </w:rPr>
        <w:t>Environment</w:t>
      </w:r>
    </w:p>
    <w:p w:rsidR="00FA1D40" w:rsidRPr="00FA1D40" w:rsidRDefault="00FA1D40" w:rsidP="00FA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Subscript tag: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 </w:t>
      </w: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en-IN"/>
        </w:rPr>
        <w:t>water</w:t>
      </w:r>
    </w:p>
    <w:p w:rsidR="00FA1D40" w:rsidRPr="00FA1D40" w:rsidRDefault="00FA1D40" w:rsidP="00FA1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Superscript tag:</w:t>
      </w:r>
    </w:p>
    <w:p w:rsidR="00FA1D40" w:rsidRPr="00FA1D40" w:rsidRDefault="00FA1D40" w:rsidP="00FA1D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343 </w:t>
      </w:r>
      <w:r w:rsidRPr="00FA1D40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IN"/>
        </w:rPr>
        <w:t>2+3+4</w:t>
      </w:r>
    </w:p>
    <w:p w:rsidR="00FA1D40" w:rsidRDefault="00FA1D40" w:rsidP="00FA1D40">
      <w:pPr>
        <w:rPr>
          <w:sz w:val="32"/>
          <w:szCs w:val="32"/>
        </w:rPr>
      </w:pPr>
    </w:p>
    <w:p w:rsidR="00EB6D15" w:rsidRPr="00EB6D15" w:rsidRDefault="00EB6D15" w:rsidP="00FA1D40">
      <w:pPr>
        <w:rPr>
          <w:b/>
          <w:sz w:val="32"/>
          <w:szCs w:val="32"/>
        </w:rPr>
      </w:pPr>
      <w:r w:rsidRPr="00EB6D15">
        <w:rPr>
          <w:b/>
          <w:sz w:val="32"/>
          <w:szCs w:val="32"/>
        </w:rPr>
        <w:t>10.</w:t>
      </w:r>
      <w:r>
        <w:rPr>
          <w:b/>
          <w:sz w:val="32"/>
          <w:szCs w:val="32"/>
        </w:rPr>
        <w:t xml:space="preserve"> </w:t>
      </w:r>
      <w:r w:rsidRPr="00EB6D15">
        <w:rPr>
          <w:b/>
          <w:sz w:val="32"/>
          <w:szCs w:val="32"/>
        </w:rPr>
        <w:t xml:space="preserve">Create an ordered list of the full stack web development tech stack HTML,CSS,and JS. 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http-equiv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"X-UA-Compatible"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"IE=edge"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border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Tech Stack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Primary use cases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Key Features/Benefits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1.HTML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align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"center"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Building the structure of web pages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"circle"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Simple and easy to learn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Compatible with all web browsers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Allows for semantic markup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2.CSS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CSS gives styles to raw HTML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CSS is used to make website responsive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"circle"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CSS is easy to maintain.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Time saving.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Better device Compatibility.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2.JS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JS used to make pages alive.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JS is a client side scripting language.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B6D1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EB6D1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"circle"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Easy to use.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Event handling.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Control statements.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td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table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Pr="00EB6D15" w:rsidRDefault="00EB6D15" w:rsidP="00EB6D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EB6D1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EB6D1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EB6D15" w:rsidRDefault="00EB6D15" w:rsidP="00FA1D40">
      <w:pPr>
        <w:rPr>
          <w:sz w:val="32"/>
          <w:szCs w:val="32"/>
        </w:rPr>
      </w:pPr>
    </w:p>
    <w:p w:rsidR="00EB6D15" w:rsidRDefault="00EB6D15" w:rsidP="00FA1D40">
      <w:pPr>
        <w:rPr>
          <w:sz w:val="32"/>
          <w:szCs w:val="32"/>
        </w:rPr>
      </w:pPr>
    </w:p>
    <w:p w:rsidR="00EB6D15" w:rsidRDefault="00EB6D15" w:rsidP="00FA1D40">
      <w:pPr>
        <w:rPr>
          <w:sz w:val="32"/>
          <w:szCs w:val="32"/>
        </w:rPr>
      </w:pPr>
    </w:p>
    <w:sectPr w:rsidR="00EB6D15" w:rsidSect="00371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48B" w:rsidRDefault="0082648B" w:rsidP="006351BE">
      <w:pPr>
        <w:spacing w:after="0" w:line="240" w:lineRule="auto"/>
      </w:pPr>
      <w:r>
        <w:separator/>
      </w:r>
    </w:p>
  </w:endnote>
  <w:endnote w:type="continuationSeparator" w:id="1">
    <w:p w:rsidR="0082648B" w:rsidRDefault="0082648B" w:rsidP="0063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48B" w:rsidRDefault="0082648B" w:rsidP="006351BE">
      <w:pPr>
        <w:spacing w:after="0" w:line="240" w:lineRule="auto"/>
      </w:pPr>
      <w:r>
        <w:separator/>
      </w:r>
    </w:p>
  </w:footnote>
  <w:footnote w:type="continuationSeparator" w:id="1">
    <w:p w:rsidR="0082648B" w:rsidRDefault="0082648B" w:rsidP="00635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2B8"/>
    <w:multiLevelType w:val="multilevel"/>
    <w:tmpl w:val="0E5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F3382"/>
    <w:multiLevelType w:val="multilevel"/>
    <w:tmpl w:val="9D101D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1764EE"/>
    <w:multiLevelType w:val="multilevel"/>
    <w:tmpl w:val="7BC6C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9430B58"/>
    <w:multiLevelType w:val="hybridMultilevel"/>
    <w:tmpl w:val="A0460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976FA"/>
    <w:multiLevelType w:val="multilevel"/>
    <w:tmpl w:val="4BDE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C614D5"/>
    <w:multiLevelType w:val="multilevel"/>
    <w:tmpl w:val="D46CE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32509E2"/>
    <w:multiLevelType w:val="hybridMultilevel"/>
    <w:tmpl w:val="FD380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56375E"/>
    <w:multiLevelType w:val="hybridMultilevel"/>
    <w:tmpl w:val="0C661E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7E2185"/>
    <w:multiLevelType w:val="multilevel"/>
    <w:tmpl w:val="4A70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334369"/>
    <w:multiLevelType w:val="multilevel"/>
    <w:tmpl w:val="90AE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9168F1"/>
    <w:multiLevelType w:val="multilevel"/>
    <w:tmpl w:val="75F6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1BE"/>
    <w:rsid w:val="00371D9A"/>
    <w:rsid w:val="00453B54"/>
    <w:rsid w:val="006351BE"/>
    <w:rsid w:val="0082648B"/>
    <w:rsid w:val="00B82342"/>
    <w:rsid w:val="00EB6D15"/>
    <w:rsid w:val="00FA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9A"/>
  </w:style>
  <w:style w:type="paragraph" w:styleId="Heading1">
    <w:name w:val="heading 1"/>
    <w:basedOn w:val="Normal"/>
    <w:next w:val="Normal"/>
    <w:link w:val="Heading1Char"/>
    <w:uiPriority w:val="9"/>
    <w:qFormat/>
    <w:rsid w:val="00FA1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823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5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1BE"/>
  </w:style>
  <w:style w:type="paragraph" w:styleId="Footer">
    <w:name w:val="footer"/>
    <w:basedOn w:val="Normal"/>
    <w:link w:val="FooterChar"/>
    <w:uiPriority w:val="99"/>
    <w:semiHidden/>
    <w:unhideWhenUsed/>
    <w:rsid w:val="00635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1BE"/>
  </w:style>
  <w:style w:type="paragraph" w:styleId="ListParagraph">
    <w:name w:val="List Paragraph"/>
    <w:basedOn w:val="Normal"/>
    <w:uiPriority w:val="34"/>
    <w:qFormat/>
    <w:rsid w:val="006351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23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23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1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</cp:revision>
  <dcterms:created xsi:type="dcterms:W3CDTF">2023-05-25T05:10:00Z</dcterms:created>
  <dcterms:modified xsi:type="dcterms:W3CDTF">2023-05-25T06:09:00Z</dcterms:modified>
</cp:coreProperties>
</file>